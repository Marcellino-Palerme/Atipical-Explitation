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cs="Times New Roman" w:ascii="Times New Roman" w:hAnsi="Times New Roman"/>
          <w:b/>
          <w:sz w:val="28"/>
          <w:szCs w:val="28"/>
        </w:rPr>
        <w:t>Identification automatisée de multiples symptômes foliaires par vision numérique : apport des approches multi-vues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M. Palerme</w:t>
      </w:r>
      <w:r>
        <w:rPr>
          <w:rFonts w:cs="Times New Roman" w:ascii="Times New Roman" w:hAnsi="Times New Roman"/>
        </w:rPr>
        <w:t>, L. Bousset, N. Parisey</w:t>
      </w:r>
    </w:p>
    <w:p>
      <w:pPr>
        <w:pStyle w:val="Normal"/>
        <w:jc w:val="both"/>
        <w:rPr>
          <w:rFonts w:ascii="Times New Roman" w:hAnsi="Times New Roman" w:cs="Times New Roman"/>
        </w:rPr>
      </w:pPr>
      <w:r>
        <w:rPr>
          <w:rFonts w:cs="Times New Roman" w:ascii="Times New Roman" w:hAnsi="Times New Roman"/>
        </w:rPr>
      </w:r>
    </w:p>
    <w:p>
      <w:pPr>
        <w:pStyle w:val="JJC3provenance"/>
        <w:rPr/>
      </w:pPr>
      <w:r>
        <w:rPr/>
        <w:t>INRAE, UMR1349 IGEPP, Domaine de la Motte 35653 Le Rheu, France</w:t>
      </w:r>
    </w:p>
    <w:p>
      <w:pPr>
        <w:pStyle w:val="Standard"/>
        <w:rPr>
          <w:rFonts w:ascii="Times New Roman" w:hAnsi="Times New Roman" w:cs="Times New Roman"/>
        </w:rPr>
      </w:pPr>
      <w:r>
        <w:rPr>
          <w:rFonts w:cs="Times New Roman" w:ascii="Times New Roman" w:hAnsi="Times New Roman"/>
        </w:rPr>
      </w:r>
    </w:p>
    <w:p>
      <w:pPr>
        <w:pStyle w:val="Standard"/>
        <w:rPr/>
      </w:pPr>
      <w:r>
        <w:rPr>
          <w:rFonts w:cs="Times New Roman" w:ascii="Times New Roman" w:hAnsi="Times New Roman"/>
        </w:rPr>
        <w:t>Pendant sa croissance, le colza peut être infecté par plusieurs champignons et on observe alors sur la culture la coexistence de symptômes foliaires de taille, couleur et morphologie proches, entra</w:t>
      </w:r>
      <w:ins w:id="0" w:author="Auteur inconnu" w:date="2021-11-09T16:31:07Z">
        <w:r>
          <w:rPr>
            <w:rFonts w:cs="Times New Roman" w:ascii="Times New Roman" w:hAnsi="Times New Roman"/>
          </w:rPr>
          <w:t>î</w:t>
        </w:r>
      </w:ins>
      <w:del w:id="1" w:author="Auteur inconnu" w:date="2021-11-09T16:31:03Z">
        <w:r>
          <w:rPr>
            <w:rFonts w:cs="Times New Roman" w:ascii="Times New Roman" w:hAnsi="Times New Roman"/>
          </w:rPr>
          <w:delText>i</w:delText>
        </w:r>
      </w:del>
      <w:r>
        <w:rPr>
          <w:rFonts w:cs="Times New Roman" w:ascii="Times New Roman" w:hAnsi="Times New Roman"/>
        </w:rPr>
        <w:t xml:space="preserve">nant un risque de confusion. Dans le projet CASDAR Atipical, une banque de données d’images </w:t>
      </w:r>
      <w:ins w:id="2" w:author="Auteur inconnu" w:date="2021-11-09T16:31:10Z">
        <w:r>
          <w:rPr>
            <w:rFonts w:cs="Times New Roman" w:ascii="Times New Roman" w:hAnsi="Times New Roman"/>
          </w:rPr>
          <w:t xml:space="preserve">a </w:t>
        </w:r>
      </w:ins>
      <w:bookmarkStart w:id="0" w:name="_GoBack"/>
      <w:bookmarkEnd w:id="0"/>
      <w:r>
        <w:rPr>
          <w:rFonts w:cs="Times New Roman" w:ascii="Times New Roman" w:hAnsi="Times New Roman"/>
        </w:rPr>
        <w:t>été constituée, faisant appel à la vision humaine et à la génétique pour l’identification des maladies sur des feuilles de colza. Face à cette banque de données d’images comprenant 967 paires de photos standardisées (Bousset et al. 2022), s’est posé la question de l’automatisation de la classification par vision numérique. L’état de l’art dans ce domaine consiste à utiliser des méthodes d’apprentissage supervisé, basées sur les propriétés des images, i.e. marchine learning ou deep learning. La banque de données a été augmentée à 4908 paires d’images annotées par un unique expert en 7 classes. La plupart des algorithmes de classification ou de quantification (Jumel et al. 2022) se basent sur un seul angle de vue alors que les experts décident après avoir regardé à la fois le recto et le verso de la feuille infectée pour identifier le symptôme. Nous avons donc adapté des algorithmes multi-vues à notre problème de classification de symptômes, tant en machine learning qu’en deep learning.</w:t>
      </w:r>
    </w:p>
    <w:p>
      <w:pPr>
        <w:pStyle w:val="Standard"/>
        <w:rPr/>
      </w:pPr>
      <w:r>
        <w:rPr>
          <w:rFonts w:cs="Times New Roman" w:ascii="Times New Roman" w:hAnsi="Times New Roman"/>
        </w:rPr>
        <w:t xml:space="preserve">Pour le machine learning, il </w:t>
      </w:r>
      <w:ins w:id="3" w:author="Auteur inconnu" w:date="2021-11-10T10:28:00Z">
        <w:r>
          <w:rPr>
            <w:rFonts w:cs="Times New Roman" w:ascii="Times New Roman" w:hAnsi="Times New Roman"/>
          </w:rPr>
          <w:t xml:space="preserve">a </w:t>
        </w:r>
      </w:ins>
      <w:ins w:id="4" w:author="Auteur inconnu" w:date="2021-11-10T10:29:00Z">
        <w:r>
          <w:rPr>
            <w:rFonts w:cs="Times New Roman" w:ascii="Times New Roman" w:hAnsi="Times New Roman"/>
          </w:rPr>
          <w:t>été</w:t>
        </w:r>
      </w:ins>
      <w:del w:id="5" w:author="Auteur inconnu" w:date="2021-11-10T10:29:00Z">
        <w:r>
          <w:rPr>
            <w:rFonts w:cs="Times New Roman" w:ascii="Times New Roman" w:hAnsi="Times New Roman"/>
          </w:rPr>
          <w:delText>sera</w:delText>
        </w:r>
      </w:del>
      <w:r>
        <w:rPr>
          <w:rFonts w:cs="Times New Roman" w:ascii="Times New Roman" w:hAnsi="Times New Roman"/>
        </w:rPr>
        <w:commentReference w:id="0"/>
      </w:r>
      <w:r>
        <w:rPr>
          <w:rFonts w:cs="Times New Roman" w:ascii="Times New Roman" w:hAnsi="Times New Roman"/>
        </w:rPr>
        <w:t xml:space="preserve"> mis en place un chaîne de pré-traitement qui a</w:t>
      </w:r>
      <w:ins w:id="6" w:author="Auteur inconnu" w:date="2021-11-10T10:29:00Z">
        <w:r>
          <w:rPr>
            <w:rFonts w:cs="Times New Roman" w:ascii="Times New Roman" w:hAnsi="Times New Roman"/>
          </w:rPr>
          <w:t>vait</w:t>
        </w:r>
      </w:ins>
      <w:r>
        <w:rPr>
          <w:rFonts w:cs="Times New Roman" w:ascii="Times New Roman" w:hAnsi="Times New Roman"/>
        </w:rPr>
        <w:t xml:space="preserve"> pour but d’extraire de chaque image la région d’intérêt constituée par le symptôme. Chaque extraction </w:t>
      </w:r>
      <w:del w:id="7" w:author="Auteur inconnu" w:date="2021-11-10T10:29:00Z">
        <w:r>
          <w:rPr>
            <w:rFonts w:cs="Times New Roman" w:ascii="Times New Roman" w:hAnsi="Times New Roman"/>
          </w:rPr>
          <w:delText>sera</w:delText>
        </w:r>
      </w:del>
      <w:ins w:id="8" w:author="Auteur inconnu" w:date="2021-11-10T10:29:00Z">
        <w:r>
          <w:rPr>
            <w:rFonts w:cs="Times New Roman" w:ascii="Times New Roman" w:hAnsi="Times New Roman"/>
          </w:rPr>
          <w:t>a été</w:t>
        </w:r>
      </w:ins>
      <w:r>
        <w:rPr>
          <w:rFonts w:cs="Times New Roman" w:ascii="Times New Roman" w:hAnsi="Times New Roman"/>
        </w:rPr>
        <w:t xml:space="preserve"> alors caractérisée tant au niveau couleur que texture. Avec ces caractéristiques et la méthode de validation croisée, nous déterminerons le classifieur le plus performant. Nous comparerons les classifieurs recto aux classifieurs recto + verso.</w:t>
      </w:r>
    </w:p>
    <w:p>
      <w:pPr>
        <w:pStyle w:val="Standard"/>
        <w:rPr/>
      </w:pPr>
      <w:r>
        <w:rPr>
          <w:rFonts w:cs="Times New Roman" w:ascii="Times New Roman" w:hAnsi="Times New Roman"/>
        </w:rPr>
        <w:t xml:space="preserve">Pour le deep learning, nous </w:t>
      </w:r>
      <w:ins w:id="9" w:author="Auteur inconnu" w:date="2021-11-10T10:29:00Z">
        <w:r>
          <w:rPr>
            <w:rFonts w:cs="Times New Roman" w:ascii="Times New Roman" w:hAnsi="Times New Roman"/>
          </w:rPr>
          <w:t>avons utilisé</w:t>
        </w:r>
      </w:ins>
      <w:del w:id="10" w:author="Auteur inconnu" w:date="2021-11-10T10:29:00Z">
        <w:r>
          <w:rPr>
            <w:rFonts w:cs="Times New Roman" w:ascii="Times New Roman" w:hAnsi="Times New Roman"/>
          </w:rPr>
          <w:delText>utiliserons</w:delText>
        </w:r>
      </w:del>
      <w:r>
        <w:rPr>
          <w:rFonts w:cs="Times New Roman" w:ascii="Times New Roman" w:hAnsi="Times New Roman"/>
        </w:rPr>
        <w:t xml:space="preserve"> du transfert learning pour adapter des structures pré-entrainées à notre problématique. Nous comparerons les classifieurs recto aux classifieurs recto + verso. Pour l’identification à partir du recto, nous utiliserons l’approche classique. Pour le recto/verso, 2 approches seront évaluées, 1) l’utilisation d’un réseau à double entrées et résolution tardive (</w:t>
      </w:r>
      <w:r>
        <w:rPr>
          <w:rFonts w:cs="Times New Roman" w:ascii="Times New Roman" w:hAnsi="Times New Roman"/>
          <w:sz w:val="24"/>
          <w:szCs w:val="24"/>
        </w:rPr>
        <w:t>Seeland et Mäder</w:t>
      </w:r>
      <w:r>
        <w:rPr>
          <w:rFonts w:cs="Times New Roman" w:ascii="Times New Roman" w:hAnsi="Times New Roman"/>
        </w:rPr>
        <w:t xml:space="preserve"> 2021) et 2) la concaténation de probabilités issus de deux réseaux de neurones (un pour chaque face) et la détermination du symptôme à l’aide d’un classifieur pondérant les probabilités de chacun des réseaux. Ces 5 approches seront comparées à l’aide d’indicateurs de performance classiques (précision, kappa).</w:t>
      </w:r>
    </w:p>
    <w:p>
      <w:pPr>
        <w:pStyle w:val="Standard"/>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sz w:val="20"/>
          <w:szCs w:val="20"/>
        </w:rPr>
      </w:pPr>
      <w:r>
        <w:rPr>
          <w:rFonts w:cs="Times New Roman" w:ascii="Times New Roman" w:hAnsi="Times New Roman"/>
          <w:sz w:val="20"/>
          <w:szCs w:val="20"/>
        </w:rPr>
        <w:t>Bousset L, Ermel M, Bammé B, Penaud A, Carpezat J, Balesdent MH, Laval V, Palerme M, Parisey N 2022 Identifier les symptômes foliaires fongiques sur colza : quand photos standardisées, annotation multi-expert et diagnostic moléculaire apportent chacun leur contribution. 13</w:t>
      </w:r>
      <w:r>
        <w:rPr>
          <w:rFonts w:cs="Times New Roman" w:ascii="Times New Roman" w:hAnsi="Times New Roman"/>
          <w:sz w:val="20"/>
          <w:szCs w:val="20"/>
          <w:vertAlign w:val="superscript"/>
        </w:rPr>
        <w:t>emes</w:t>
      </w:r>
      <w:r>
        <w:rPr>
          <w:rFonts w:cs="Times New Roman" w:ascii="Times New Roman" w:hAnsi="Times New Roman"/>
          <w:sz w:val="20"/>
          <w:szCs w:val="20"/>
        </w:rPr>
        <w:t xml:space="preserve"> journées Jean-Chevaugeon Aussois 10-14 janvier 2022.</w:t>
      </w:r>
    </w:p>
    <w:p>
      <w:pPr>
        <w:pStyle w:val="Normal"/>
        <w:rPr>
          <w:rFonts w:ascii="Times New Roman" w:hAnsi="Times New Roman" w:cs="Times New Roman"/>
          <w:sz w:val="20"/>
          <w:szCs w:val="20"/>
        </w:rPr>
      </w:pPr>
      <w:r>
        <w:rPr>
          <w:rFonts w:cs="Times New Roman" w:ascii="Times New Roman" w:hAnsi="Times New Roman"/>
          <w:sz w:val="20"/>
          <w:szCs w:val="20"/>
        </w:rPr>
        <w:t>Jumel S, Parisey N, Bousset L, Leclerc M 2022 Imagerie pour la quantification de symptômes sur feuilles détachées. 13</w:t>
      </w:r>
      <w:r>
        <w:rPr>
          <w:rFonts w:cs="Times New Roman" w:ascii="Times New Roman" w:hAnsi="Times New Roman"/>
          <w:sz w:val="20"/>
          <w:szCs w:val="20"/>
          <w:vertAlign w:val="superscript"/>
        </w:rPr>
        <w:t>emes</w:t>
      </w:r>
      <w:r>
        <w:rPr>
          <w:rFonts w:cs="Times New Roman" w:ascii="Times New Roman" w:hAnsi="Times New Roman"/>
          <w:sz w:val="20"/>
          <w:szCs w:val="20"/>
        </w:rPr>
        <w:t xml:space="preserve"> journées Jean-Chevaugeon Aussois 10-14 janvier 2022.</w:t>
      </w:r>
    </w:p>
    <w:p>
      <w:pPr>
        <w:pStyle w:val="Standard"/>
        <w:rPr/>
      </w:pPr>
      <w:r>
        <w:rPr>
          <w:rFonts w:cs="Times New Roman" w:ascii="Times New Roman" w:hAnsi="Times New Roman"/>
          <w:sz w:val="20"/>
          <w:szCs w:val="20"/>
        </w:rPr>
        <w:t>Seeland M, Mäder P (2021) Multi-view classification with convolutional neural networks. PLoS ONE 16(1): e0245230. https://doi.org/10.1371/journal.pone.0245230</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21-11-09T16:33:25Z" w:initials="">
    <w:p>
      <w:r>
        <w:rPr>
          <w:rFonts w:cs="Droid Sans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fr-FR" w:bidi="hi-IN" w:eastAsia="zh-CN"/>
        </w:rPr>
        <w:t xml:space="preserve">On est passé et, soudain, on est au futur. Est ce qu’on passe tout au passé ?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8"/>
  <w:trackRevisions/>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szCs w:val="24"/>
        <w:lang w:val="fr-F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ans CJK SC" w:cs="Droid Sans Devanagari"/>
      <w:color w:val="00000A"/>
      <w:sz w:val="24"/>
      <w:szCs w:val="24"/>
      <w:lang w:val="fr-FR" w:eastAsia="zh-CN" w:bidi="hi-IN"/>
    </w:rPr>
  </w:style>
  <w:style w:type="paragraph" w:styleId="Titre1">
    <w:name w:val="Heading 1"/>
    <w:basedOn w:val="Normal"/>
    <w:next w:val="Normal"/>
    <w:link w:val="Titre1Car"/>
    <w:uiPriority w:val="9"/>
    <w:qFormat/>
    <w:rsid w:val="006d1ed0"/>
    <w:pPr>
      <w:keepNext/>
      <w:keepLines/>
      <w:suppressAutoHyphens w:val="false"/>
      <w:spacing w:lineRule="auto" w:line="259" w:before="120" w:after="0"/>
      <w:textAlignment w:val="auto"/>
      <w:outlineLvl w:val="0"/>
    </w:pPr>
    <w:rPr>
      <w:rFonts w:ascii="Times New Roman" w:hAnsi="Times New Roman" w:eastAsia="" w:cs="" w:cstheme="majorBidi" w:eastAsiaTheme="majorEastAsia"/>
      <w:b/>
      <w:sz w:val="44"/>
      <w:szCs w:val="32"/>
      <w:lang w:eastAsia="en-US" w:bidi="ar-SA"/>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6d1ed0"/>
    <w:rPr>
      <w:rFonts w:ascii="Times New Roman" w:hAnsi="Times New Roman" w:eastAsia="" w:cs="" w:cstheme="majorBidi" w:eastAsiaTheme="majorEastAsia"/>
      <w:b/>
      <w:sz w:val="44"/>
      <w:szCs w:val="32"/>
      <w:lang w:eastAsia="en-US" w:bidi="ar-SA"/>
    </w:rPr>
  </w:style>
  <w:style w:type="character" w:styleId="TextedebullesCar" w:customStyle="1">
    <w:name w:val="Texte de bulles Car"/>
    <w:basedOn w:val="DefaultParagraphFont"/>
    <w:link w:val="Textedebulles"/>
    <w:uiPriority w:val="99"/>
    <w:semiHidden/>
    <w:qFormat/>
    <w:rsid w:val="006d1ed0"/>
    <w:rPr>
      <w:rFonts w:ascii="Segoe UI" w:hAnsi="Segoe UI" w:cs="Mangal"/>
      <w:sz w:val="18"/>
      <w:szCs w:val="16"/>
    </w:rPr>
  </w:style>
  <w:style w:type="character" w:styleId="Numrotationdelignes">
    <w:name w:val="Numérotation de lignes"/>
    <w:rPr/>
  </w:style>
  <w:style w:type="paragraph" w:styleId="Titre" w:customStyle="1">
    <w:name w:val="Titre"/>
    <w:basedOn w:val="Normal"/>
    <w:next w:val="Corpsdetexte"/>
    <w:qFormat/>
    <w:pPr>
      <w:keepNext/>
      <w:widowControl w:val="false"/>
      <w:bidi w:val="0"/>
      <w:spacing w:before="240" w:after="120"/>
      <w:jc w:val="left"/>
    </w:pPr>
    <w:rPr>
      <w:rFonts w:ascii="Liberation Sans" w:hAnsi="Liberation Sans" w:eastAsia="Noto Sans CJK SC" w:cs="Droid Sans Devanagari"/>
      <w:color w:val="00000A"/>
      <w:sz w:val="28"/>
      <w:szCs w:val="28"/>
      <w:lang w:val="fr-FR" w:eastAsia="zh-CN" w:bidi="hi-IN"/>
    </w:rPr>
  </w:style>
  <w:style w:type="paragraph" w:styleId="Corpsdetexte">
    <w:name w:val="Body Text"/>
    <w:basedOn w:val="Normal"/>
    <w:pPr>
      <w:spacing w:lineRule="auto" w:line="276" w:before="0" w:after="140"/>
    </w:pPr>
    <w:rPr/>
  </w:style>
  <w:style w:type="paragraph" w:styleId="Liste">
    <w:name w:val="List"/>
    <w:basedOn w:val="Corpsdetexte"/>
    <w:pPr>
      <w:widowControl w:val="false"/>
      <w:bidi w:val="0"/>
      <w:jc w:val="left"/>
    </w:pPr>
    <w:rPr>
      <w:rFonts w:ascii="Liberation Serif" w:hAnsi="Liberation Serif" w:eastAsia="Noto Sans CJK SC" w:cs="Droid Sans Devanagari"/>
      <w:color w:val="00000A"/>
      <w:sz w:val="24"/>
      <w:szCs w:val="24"/>
      <w:lang w:val="fr-FR" w:eastAsia="zh-CN" w:bidi="hi-IN"/>
    </w:rPr>
  </w:style>
  <w:style w:type="paragraph" w:styleId="Lgende">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widowControl w:val="false"/>
      <w:suppressLineNumbers/>
      <w:bidi w:val="0"/>
      <w:jc w:val="left"/>
    </w:pPr>
    <w:rPr>
      <w:rFonts w:ascii="Liberation Serif" w:hAnsi="Liberation Serif" w:eastAsia="Noto Sans CJK SC" w:cs="Droid Sans Devanagari"/>
      <w:color w:val="00000A"/>
      <w:sz w:val="24"/>
      <w:szCs w:val="24"/>
      <w:lang w:val="fr-FR" w:eastAsia="zh-CN" w:bidi="hi-IN"/>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ans CJK SC" w:cs="Droid Sans Devanagari"/>
      <w:color w:val="00000A"/>
      <w:sz w:val="24"/>
      <w:szCs w:val="24"/>
      <w:lang w:val="fr-FR" w:eastAsia="zh-CN" w:bidi="hi-IN"/>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JJC3provenance" w:customStyle="1">
    <w:name w:val="JJC3 provenance"/>
    <w:basedOn w:val="Normal"/>
    <w:uiPriority w:val="99"/>
    <w:qFormat/>
    <w:rsid w:val="00657644"/>
    <w:pPr>
      <w:suppressAutoHyphens w:val="false"/>
      <w:ind w:right="284" w:hanging="0"/>
      <w:textAlignment w:val="auto"/>
    </w:pPr>
    <w:rPr>
      <w:rFonts w:ascii="Times New Roman" w:hAnsi="Times New Roman" w:eastAsia="Times New Roman" w:cs="Times New Roman"/>
      <w:sz w:val="20"/>
      <w:szCs w:val="20"/>
      <w:lang w:eastAsia="fr-FR" w:bidi="ar-SA"/>
    </w:rPr>
  </w:style>
  <w:style w:type="paragraph" w:styleId="BalloonText">
    <w:name w:val="Balloon Text"/>
    <w:basedOn w:val="Normal"/>
    <w:link w:val="TextedebullesCar"/>
    <w:uiPriority w:val="99"/>
    <w:semiHidden/>
    <w:unhideWhenUsed/>
    <w:qFormat/>
    <w:rsid w:val="006d1ed0"/>
    <w:pPr/>
    <w:rPr>
      <w:rFonts w:ascii="Segoe UI" w:hAnsi="Segoe UI" w:cs="Mangal"/>
      <w:sz w:val="18"/>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Application>LibreOffice/5.1.6.2$Linux_X86_64 LibreOffice_project/10m0$Build-2</Application>
  <Pages>1</Pages>
  <Words>494</Words>
  <Characters>2844</Characters>
  <CharactersWithSpaces>3329</CharactersWithSpaces>
  <Paragraphs>9</Paragraphs>
  <Company>INRA - RENNES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2021-10-28T18:20:00Z</dcterms:created>
  <dc:creator>Lydia Bousset-Vaslin</dc:creator>
  <dc:description/>
  <dc:language>fr-FR</dc:language>
  <cp:lastModifiedBy/>
  <dcterms:modified xsi:type="dcterms:W3CDTF">2021-11-10T10:30:13Z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INRA - RENNES</vt:lpwstr>
  </property>
</Properties>
</file>